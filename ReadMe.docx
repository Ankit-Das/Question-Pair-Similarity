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5A9A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Kind-Red Question-Pair-Similarity</w:t>
      </w:r>
    </w:p>
    <w:p w14:paraId="67A5808A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14:paraId="5341099F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proofErr w:type="spellStart"/>
      <w:proofErr w:type="gramStart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Objective:This</w:t>
      </w:r>
      <w:proofErr w:type="spellEnd"/>
      <w:proofErr w:type="gramEnd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project is built to identify and display similar questions that have been already answered on a forum on a web application.</w:t>
      </w:r>
    </w:p>
    <w:p w14:paraId="011AEA4A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14:paraId="009ABDFA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The dataset is </w:t>
      </w:r>
      <w:proofErr w:type="spellStart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webscrapped</w:t>
      </w:r>
      <w:proofErr w:type="spellEnd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from a forum by using scrappy.</w:t>
      </w:r>
    </w:p>
    <w:p w14:paraId="4B76CFED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14:paraId="28138D9A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Dataset is cleaned by removing </w:t>
      </w:r>
      <w:proofErr w:type="spellStart"/>
      <w:proofErr w:type="gramStart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tags,expanding</w:t>
      </w:r>
      <w:proofErr w:type="spellEnd"/>
      <w:proofErr w:type="gramEnd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proofErr w:type="spellStart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english</w:t>
      </w:r>
      <w:proofErr w:type="spellEnd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language and regex function.</w:t>
      </w:r>
    </w:p>
    <w:p w14:paraId="112C17A7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14:paraId="639418D0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Word Embedding procedure(</w:t>
      </w:r>
      <w:proofErr w:type="spellStart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infersent</w:t>
      </w:r>
      <w:proofErr w:type="spellEnd"/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) and cosine similarity is used to find similar questions to the question asked.</w:t>
      </w:r>
    </w:p>
    <w:p w14:paraId="4388D7C7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</w:p>
    <w:p w14:paraId="73CABC90" w14:textId="77777777" w:rsidR="00277681" w:rsidRPr="00277681" w:rsidRDefault="00277681" w:rsidP="00277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277681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Deployment is done using flask app.</w:t>
      </w:r>
    </w:p>
    <w:p w14:paraId="1D4C9223" w14:textId="77777777" w:rsidR="00277681" w:rsidRDefault="00277681" w:rsidP="00277681">
      <w:pPr>
        <w:pStyle w:val="Heading1"/>
        <w:pBdr>
          <w:bottom w:val="single" w:sz="6" w:space="4" w:color="EAECEF"/>
        </w:pBdr>
        <w:spacing w:before="0" w:beforeAutospacing="0" w:after="240" w:afterAutospacing="0"/>
        <w:ind w:left="225"/>
        <w:rPr>
          <w:del w:id="0" w:author="Unknown"/>
          <w:rFonts w:ascii="Segoe UI" w:hAnsi="Segoe UI" w:cs="Segoe UI"/>
          <w:color w:val="24292E"/>
          <w:shd w:val="clear" w:color="auto" w:fill="FFFFFF"/>
        </w:rPr>
      </w:pPr>
      <w:del w:id="1" w:author="Unknown">
        <w:r>
          <w:rPr>
            <w:rFonts w:ascii="Segoe UI" w:hAnsi="Segoe UI" w:cs="Segoe UI"/>
            <w:color w:val="24292E"/>
            <w:shd w:val="clear" w:color="auto" w:fill="FFFFFF"/>
          </w:rPr>
          <w:delText>Kind-Red Question-Pair-Similarity</w:delText>
        </w:r>
      </w:del>
    </w:p>
    <w:p w14:paraId="1D8F076F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2" w:author="Unknown"/>
          <w:rFonts w:ascii="Segoe UI" w:hAnsi="Segoe UI" w:cs="Segoe UI"/>
          <w:color w:val="24292E"/>
          <w:shd w:val="clear" w:color="auto" w:fill="FFFFFF"/>
        </w:rPr>
      </w:pPr>
      <w:del w:id="3" w:author="Unknown">
        <w:r>
          <w:rPr>
            <w:rFonts w:ascii="Segoe UI" w:hAnsi="Segoe UI" w:cs="Segoe UI"/>
            <w:b w:val="0"/>
            <w:bCs w:val="0"/>
            <w:color w:val="24292E"/>
            <w:shd w:val="clear" w:color="auto" w:fill="FFFFFF"/>
          </w:rPr>
          <w:delText>Objective:This project is built to identify and display similar questions that have been already answered on a forum on a web application.</w:delText>
        </w:r>
      </w:del>
    </w:p>
    <w:p w14:paraId="131CE214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4" w:author="Unknown"/>
          <w:rFonts w:ascii="Segoe UI" w:hAnsi="Segoe UI" w:cs="Segoe UI"/>
          <w:color w:val="24292E"/>
          <w:shd w:val="clear" w:color="auto" w:fill="FFFFFF"/>
        </w:rPr>
      </w:pPr>
      <w:del w:id="5" w:author="Unknown">
        <w:r>
          <w:rPr>
            <w:rFonts w:ascii="Segoe UI" w:hAnsi="Segoe UI" w:cs="Segoe UI"/>
            <w:color w:val="24292E"/>
            <w:shd w:val="clear" w:color="auto" w:fill="FFFFFF"/>
          </w:rPr>
          <w:delText>The dataset is webscrapped from a forum by using scrappy.</w:delText>
        </w:r>
      </w:del>
    </w:p>
    <w:p w14:paraId="5619C7F2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6" w:author="Unknown"/>
          <w:rFonts w:ascii="Segoe UI" w:hAnsi="Segoe UI" w:cs="Segoe UI"/>
          <w:color w:val="24292E"/>
          <w:shd w:val="clear" w:color="auto" w:fill="FFFFFF"/>
        </w:rPr>
      </w:pPr>
      <w:del w:id="7" w:author="Unknown">
        <w:r>
          <w:rPr>
            <w:rFonts w:ascii="Segoe UI" w:hAnsi="Segoe UI" w:cs="Segoe UI"/>
            <w:color w:val="24292E"/>
            <w:shd w:val="clear" w:color="auto" w:fill="FFFFFF"/>
          </w:rPr>
          <w:delText>Dataset is cleaned by removing tags,expanding english language and regex function.</w:delText>
        </w:r>
      </w:del>
    </w:p>
    <w:p w14:paraId="36186EF9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8" w:author="Unknown"/>
          <w:rFonts w:ascii="Segoe UI" w:hAnsi="Segoe UI" w:cs="Segoe UI"/>
          <w:color w:val="24292E"/>
          <w:shd w:val="clear" w:color="auto" w:fill="FFFFFF"/>
        </w:rPr>
      </w:pPr>
      <w:del w:id="9" w:author="Unknown">
        <w:r>
          <w:rPr>
            <w:rFonts w:ascii="Segoe UI" w:hAnsi="Segoe UI" w:cs="Segoe UI"/>
            <w:color w:val="24292E"/>
            <w:shd w:val="clear" w:color="auto" w:fill="FFFFFF"/>
          </w:rPr>
          <w:delText>Word Embedding procedure(infersent) and cosine similarity is used to find similar questions to the question asked.</w:delText>
        </w:r>
      </w:del>
    </w:p>
    <w:p w14:paraId="62661B0D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10" w:author="Unknown"/>
          <w:rFonts w:ascii="Segoe UI" w:hAnsi="Segoe UI" w:cs="Segoe UI"/>
          <w:color w:val="24292E"/>
          <w:shd w:val="clear" w:color="auto" w:fill="FFFFFF"/>
        </w:rPr>
      </w:pPr>
      <w:del w:id="11" w:author="Unknown">
        <w:r>
          <w:rPr>
            <w:rFonts w:ascii="Segoe UI" w:hAnsi="Segoe UI" w:cs="Segoe UI"/>
            <w:color w:val="24292E"/>
            <w:shd w:val="clear" w:color="auto" w:fill="FFFFFF"/>
          </w:rPr>
          <w:delText>Deployment is done using flask app.</w:delText>
        </w:r>
      </w:del>
    </w:p>
    <w:p w14:paraId="3E8CD93A" w14:textId="77777777" w:rsidR="00277681" w:rsidRDefault="00277681" w:rsidP="00277681">
      <w:pPr>
        <w:pStyle w:val="Heading1"/>
        <w:pBdr>
          <w:bottom w:val="single" w:sz="6" w:space="4" w:color="EAECEF"/>
        </w:pBdr>
        <w:spacing w:before="0" w:beforeAutospacing="0" w:after="240" w:afterAutospacing="0"/>
        <w:ind w:left="225"/>
        <w:rPr>
          <w:del w:id="12" w:author="Unknown"/>
          <w:rFonts w:ascii="Segoe UI" w:hAnsi="Segoe UI" w:cs="Segoe UI"/>
          <w:color w:val="24292E"/>
          <w:shd w:val="clear" w:color="auto" w:fill="FFFFFF"/>
        </w:rPr>
      </w:pPr>
      <w:del w:id="13" w:author="Unknown">
        <w:r>
          <w:rPr>
            <w:rFonts w:ascii="Segoe UI" w:hAnsi="Segoe UI" w:cs="Segoe UI"/>
            <w:color w:val="24292E"/>
            <w:shd w:val="clear" w:color="auto" w:fill="FFFFFF"/>
          </w:rPr>
          <w:delText>Kind-Red Question-Pair-Similarity</w:delText>
        </w:r>
      </w:del>
    </w:p>
    <w:p w14:paraId="3C7666E1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14" w:author="Unknown"/>
          <w:rFonts w:ascii="Segoe UI" w:hAnsi="Segoe UI" w:cs="Segoe UI"/>
          <w:color w:val="24292E"/>
          <w:shd w:val="clear" w:color="auto" w:fill="FFFFFF"/>
        </w:rPr>
      </w:pPr>
      <w:del w:id="15" w:author="Unknown">
        <w:r>
          <w:rPr>
            <w:rFonts w:ascii="Segoe UI" w:hAnsi="Segoe UI" w:cs="Segoe UI"/>
            <w:b w:val="0"/>
            <w:bCs w:val="0"/>
            <w:color w:val="24292E"/>
            <w:shd w:val="clear" w:color="auto" w:fill="FFFFFF"/>
          </w:rPr>
          <w:delText>Objective:This project is built to identify and display similar questions that have been already answered on a forum on a web application.</w:delText>
        </w:r>
      </w:del>
    </w:p>
    <w:p w14:paraId="2555934B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16" w:author="Unknown"/>
          <w:rFonts w:ascii="Segoe UI" w:hAnsi="Segoe UI" w:cs="Segoe UI"/>
          <w:color w:val="24292E"/>
          <w:shd w:val="clear" w:color="auto" w:fill="FFFFFF"/>
        </w:rPr>
      </w:pPr>
      <w:del w:id="17" w:author="Unknown">
        <w:r>
          <w:rPr>
            <w:rFonts w:ascii="Segoe UI" w:hAnsi="Segoe UI" w:cs="Segoe UI"/>
            <w:color w:val="24292E"/>
            <w:shd w:val="clear" w:color="auto" w:fill="FFFFFF"/>
          </w:rPr>
          <w:delText>The dataset is webscrapped from a forum by using scrappy.</w:delText>
        </w:r>
      </w:del>
    </w:p>
    <w:p w14:paraId="5F0057A5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18" w:author="Unknown"/>
          <w:rFonts w:ascii="Segoe UI" w:hAnsi="Segoe UI" w:cs="Segoe UI"/>
          <w:color w:val="24292E"/>
          <w:shd w:val="clear" w:color="auto" w:fill="FFFFFF"/>
        </w:rPr>
      </w:pPr>
      <w:del w:id="19" w:author="Unknown">
        <w:r>
          <w:rPr>
            <w:rFonts w:ascii="Segoe UI" w:hAnsi="Segoe UI" w:cs="Segoe UI"/>
            <w:color w:val="24292E"/>
            <w:shd w:val="clear" w:color="auto" w:fill="FFFFFF"/>
          </w:rPr>
          <w:delText>Dataset is cleaned by removing tags,expanding english language and regex function.</w:delText>
        </w:r>
      </w:del>
    </w:p>
    <w:p w14:paraId="2B2F4603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20" w:author="Unknown"/>
          <w:rFonts w:ascii="Segoe UI" w:hAnsi="Segoe UI" w:cs="Segoe UI"/>
          <w:color w:val="24292E"/>
          <w:shd w:val="clear" w:color="auto" w:fill="FFFFFF"/>
        </w:rPr>
      </w:pPr>
      <w:del w:id="21" w:author="Unknown">
        <w:r>
          <w:rPr>
            <w:rFonts w:ascii="Segoe UI" w:hAnsi="Segoe UI" w:cs="Segoe UI"/>
            <w:color w:val="24292E"/>
            <w:shd w:val="clear" w:color="auto" w:fill="FFFFFF"/>
          </w:rPr>
          <w:delText>Word Embedding procedure(infersent) and cosine similarity is used to find similar questions to the question asked.</w:delText>
        </w:r>
      </w:del>
    </w:p>
    <w:p w14:paraId="4F9D983D" w14:textId="77777777" w:rsidR="00277681" w:rsidRDefault="00277681" w:rsidP="00277681">
      <w:pPr>
        <w:pStyle w:val="Heading1"/>
        <w:pBdr>
          <w:bottom w:val="single" w:sz="6" w:space="4" w:color="EAECEF"/>
        </w:pBdr>
        <w:spacing w:before="360" w:beforeAutospacing="0" w:after="240" w:afterAutospacing="0"/>
        <w:ind w:left="225"/>
        <w:rPr>
          <w:del w:id="22" w:author="Unknown"/>
          <w:rFonts w:ascii="Segoe UI" w:hAnsi="Segoe UI" w:cs="Segoe UI"/>
          <w:color w:val="24292E"/>
          <w:shd w:val="clear" w:color="auto" w:fill="FFFFFF"/>
        </w:rPr>
      </w:pPr>
      <w:del w:id="23" w:author="Unknown">
        <w:r>
          <w:rPr>
            <w:rFonts w:ascii="Segoe UI" w:hAnsi="Segoe UI" w:cs="Segoe UI"/>
            <w:color w:val="24292E"/>
            <w:shd w:val="clear" w:color="auto" w:fill="FFFFFF"/>
          </w:rPr>
          <w:delText>Deployment is done using flask app.</w:delText>
        </w:r>
      </w:del>
    </w:p>
    <w:p w14:paraId="46471C41" w14:textId="77777777" w:rsidR="00277681" w:rsidRPr="00277681" w:rsidRDefault="00277681" w:rsidP="00277681">
      <w:pPr>
        <w:rPr>
          <w:del w:id="24" w:author="Unknown"/>
          <w:rFonts w:ascii="Segoe UI" w:hAnsi="Segoe UI" w:cs="Segoe UI"/>
          <w:color w:val="24292E"/>
          <w:shd w:val="clear" w:color="auto" w:fill="FFFFFF"/>
        </w:rPr>
      </w:pPr>
      <w:del w:id="25" w:author="Unknown">
        <w:r w:rsidRPr="00277681">
          <w:rPr>
            <w:rFonts w:ascii="Segoe UI" w:hAnsi="Segoe UI" w:cs="Segoe UI"/>
            <w:color w:val="24292E"/>
            <w:shd w:val="clear" w:color="auto" w:fill="FFFFFF"/>
          </w:rPr>
          <w:delText>Kind-Red Question-Pair-Similarity</w:delText>
        </w:r>
      </w:del>
    </w:p>
    <w:p w14:paraId="3113BEA8" w14:textId="77777777" w:rsidR="00277681" w:rsidRPr="00277681" w:rsidRDefault="00277681" w:rsidP="00277681">
      <w:pPr>
        <w:rPr>
          <w:del w:id="26" w:author="Unknown"/>
          <w:rFonts w:ascii="Segoe UI" w:hAnsi="Segoe UI" w:cs="Segoe UI"/>
          <w:color w:val="24292E"/>
          <w:shd w:val="clear" w:color="auto" w:fill="FFFFFF"/>
        </w:rPr>
      </w:pPr>
      <w:del w:id="27" w:author="Unknown">
        <w:r w:rsidRPr="00277681">
          <w:rPr>
            <w:rFonts w:ascii="Segoe UI" w:hAnsi="Segoe UI" w:cs="Segoe UI"/>
            <w:b/>
            <w:bCs/>
            <w:color w:val="24292E"/>
            <w:kern w:val="36"/>
            <w:sz w:val="48"/>
            <w:szCs w:val="48"/>
            <w:shd w:val="clear" w:color="auto" w:fill="FFFFFF"/>
          </w:rPr>
          <w:delText>Objective:This project is built to identify and display similar questions that have been already answered on a forum on a web application.</w:delText>
        </w:r>
      </w:del>
    </w:p>
    <w:p w14:paraId="5D861316" w14:textId="77777777" w:rsidR="00277681" w:rsidRPr="00277681" w:rsidRDefault="00277681" w:rsidP="00277681">
      <w:pPr>
        <w:rPr>
          <w:del w:id="28" w:author="Unknown"/>
          <w:rFonts w:ascii="Segoe UI" w:hAnsi="Segoe UI" w:cs="Segoe UI"/>
          <w:color w:val="24292E"/>
          <w:shd w:val="clear" w:color="auto" w:fill="FFFFFF"/>
        </w:rPr>
      </w:pPr>
      <w:del w:id="29" w:author="Unknown">
        <w:r w:rsidRPr="00277681">
          <w:rPr>
            <w:rFonts w:ascii="Segoe UI" w:hAnsi="Segoe UI" w:cs="Segoe UI"/>
            <w:color w:val="24292E"/>
            <w:shd w:val="clear" w:color="auto" w:fill="FFFFFF"/>
          </w:rPr>
          <w:delText>The dataset is webscrapped from a forum by using scrappy.</w:delText>
        </w:r>
      </w:del>
    </w:p>
    <w:p w14:paraId="7B972DF2" w14:textId="77777777" w:rsidR="00277681" w:rsidRPr="00277681" w:rsidRDefault="00277681" w:rsidP="00277681">
      <w:pPr>
        <w:rPr>
          <w:del w:id="30" w:author="Unknown"/>
          <w:rFonts w:ascii="Segoe UI" w:hAnsi="Segoe UI" w:cs="Segoe UI"/>
          <w:color w:val="24292E"/>
          <w:shd w:val="clear" w:color="auto" w:fill="FFFFFF"/>
        </w:rPr>
      </w:pPr>
      <w:del w:id="31" w:author="Unknown">
        <w:r w:rsidRPr="00277681">
          <w:rPr>
            <w:rFonts w:ascii="Segoe UI" w:hAnsi="Segoe UI" w:cs="Segoe UI"/>
            <w:color w:val="24292E"/>
            <w:shd w:val="clear" w:color="auto" w:fill="FFFFFF"/>
          </w:rPr>
          <w:delText>Dataset is cleaned by removing tags,expanding english language and regex function.</w:delText>
        </w:r>
      </w:del>
    </w:p>
    <w:p w14:paraId="71CA9FE3" w14:textId="77777777" w:rsidR="00277681" w:rsidRPr="00277681" w:rsidRDefault="00277681" w:rsidP="00277681">
      <w:pPr>
        <w:rPr>
          <w:del w:id="32" w:author="Unknown"/>
          <w:rFonts w:ascii="Segoe UI" w:hAnsi="Segoe UI" w:cs="Segoe UI"/>
          <w:color w:val="24292E"/>
          <w:shd w:val="clear" w:color="auto" w:fill="FFFFFF"/>
        </w:rPr>
      </w:pPr>
      <w:del w:id="33" w:author="Unknown">
        <w:r w:rsidRPr="00277681">
          <w:rPr>
            <w:rFonts w:ascii="Segoe UI" w:hAnsi="Segoe UI" w:cs="Segoe UI"/>
            <w:color w:val="24292E"/>
            <w:shd w:val="clear" w:color="auto" w:fill="FFFFFF"/>
          </w:rPr>
          <w:delText>Word Embedding procedure(infersent) and cosine similarity is used to find similar questions to the question asked.</w:delText>
        </w:r>
      </w:del>
    </w:p>
    <w:p w14:paraId="0564B4CA" w14:textId="77777777" w:rsidR="00277681" w:rsidRPr="00277681" w:rsidRDefault="00277681" w:rsidP="00277681">
      <w:pPr>
        <w:rPr>
          <w:del w:id="34" w:author="Unknown"/>
          <w:rFonts w:ascii="Segoe UI" w:hAnsi="Segoe UI" w:cs="Segoe UI"/>
          <w:color w:val="24292E"/>
          <w:shd w:val="clear" w:color="auto" w:fill="FFFFFF"/>
        </w:rPr>
      </w:pPr>
      <w:del w:id="35" w:author="Unknown">
        <w:r w:rsidRPr="00277681">
          <w:rPr>
            <w:rFonts w:ascii="Segoe UI" w:hAnsi="Segoe UI" w:cs="Segoe UI"/>
            <w:color w:val="24292E"/>
            <w:shd w:val="clear" w:color="auto" w:fill="FFFFFF"/>
          </w:rPr>
          <w:delText>Deployment is done using flask app.</w:delText>
        </w:r>
      </w:del>
    </w:p>
    <w:p w14:paraId="4830E459" w14:textId="77777777" w:rsidR="00277681" w:rsidRDefault="00277681" w:rsidP="00277681"/>
    <w:p w14:paraId="0C9E58FA" w14:textId="77777777" w:rsidR="0023235E" w:rsidRDefault="0023235E" w:rsidP="0023235E"/>
    <w:p w14:paraId="39B06C05" w14:textId="6D9C0A84" w:rsidR="0023235E" w:rsidRDefault="0023235E" w:rsidP="0023235E">
      <w:r>
        <w:rPr>
          <w:noProof/>
        </w:rPr>
        <w:drawing>
          <wp:inline distT="0" distB="0" distL="0" distR="0" wp14:anchorId="164C56D4" wp14:editId="47AF040A">
            <wp:extent cx="4203700" cy="147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272" cy="15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C1F" w14:textId="31C81542" w:rsidR="0023235E" w:rsidRDefault="0023235E" w:rsidP="0023235E">
      <w:r>
        <w:t xml:space="preserve">                        </w:t>
      </w:r>
    </w:p>
    <w:p w14:paraId="49EF0BB4" w14:textId="29F4A58A" w:rsidR="008328BB" w:rsidRDefault="008328BB" w:rsidP="0023235E"/>
    <w:sectPr w:rsidR="0083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5E"/>
    <w:rsid w:val="0023235E"/>
    <w:rsid w:val="00277681"/>
    <w:rsid w:val="008328BB"/>
    <w:rsid w:val="00A658B1"/>
    <w:rsid w:val="00C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4C41"/>
  <w15:chartTrackingRefBased/>
  <w15:docId w15:val="{F7C7F5E3-7106-4012-BCF2-5A613591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6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Das</dc:creator>
  <cp:keywords/>
  <dc:description/>
  <cp:lastModifiedBy>Ankit Das</cp:lastModifiedBy>
  <cp:revision>2</cp:revision>
  <dcterms:created xsi:type="dcterms:W3CDTF">2020-04-25T17:19:00Z</dcterms:created>
  <dcterms:modified xsi:type="dcterms:W3CDTF">2020-04-25T17:19:00Z</dcterms:modified>
</cp:coreProperties>
</file>